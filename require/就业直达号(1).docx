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rFonts w:hint="eastAsia"/>
        </w:rPr>
        <w:t xml:space="preserve">       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就业直达号</w:t>
      </w:r>
      <w:r>
        <w:rPr>
          <w:rFonts w:hint="eastAsia"/>
          <w:b/>
          <w:bCs/>
          <w:sz w:val="44"/>
          <w:szCs w:val="44"/>
          <w:lang w:eastAsia="zh-CN"/>
        </w:rPr>
        <w:t>（</w:t>
      </w:r>
      <w:r>
        <w:rPr>
          <w:rFonts w:hint="eastAsia"/>
          <w:b/>
          <w:bCs/>
          <w:sz w:val="44"/>
          <w:szCs w:val="44"/>
          <w:lang w:val="en-US" w:eastAsia="zh-CN"/>
        </w:rPr>
        <w:t>网站</w:t>
      </w:r>
      <w:r>
        <w:rPr>
          <w:rFonts w:hint="eastAsia"/>
          <w:b/>
          <w:bCs/>
          <w:sz w:val="44"/>
          <w:szCs w:val="44"/>
          <w:lang w:eastAsia="zh-CN"/>
        </w:rPr>
        <w:t>）</w:t>
      </w:r>
    </w:p>
    <w:p/>
    <w:p>
      <w:pPr>
        <w:ind w:firstLine="42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>
        <w:rPr>
          <w:rFonts w:hint="eastAsia"/>
          <w:b/>
          <w:bCs/>
          <w:sz w:val="32"/>
          <w:szCs w:val="32"/>
          <w:lang w:val="en-US" w:eastAsia="zh-CN"/>
        </w:rPr>
        <w:t>首页</w:t>
      </w:r>
      <w:r>
        <w:rPr>
          <w:rFonts w:hint="eastAsia"/>
          <w:b/>
          <w:bCs/>
          <w:sz w:val="32"/>
          <w:szCs w:val="32"/>
        </w:rPr>
        <w:t>页面</w:t>
      </w:r>
    </w:p>
    <w:p>
      <w:pPr>
        <w:ind w:firstLine="420"/>
        <w:rPr>
          <w:b/>
          <w:bCs/>
          <w:sz w:val="32"/>
          <w:szCs w:val="32"/>
        </w:rPr>
      </w:pPr>
    </w:p>
    <w:p>
      <w:pPr>
        <w:ind w:firstLine="420"/>
        <w:rPr>
          <w:highlight w:val="none"/>
        </w:rPr>
      </w:pPr>
      <w:r>
        <w:rPr>
          <w:rFonts w:hint="eastAsia"/>
        </w:rPr>
        <w:t>注册：企业（</w:t>
      </w:r>
      <w:r>
        <w:rPr>
          <w:rFonts w:hint="eastAsia"/>
          <w:lang w:val="en-US" w:eastAsia="zh-CN"/>
        </w:rPr>
        <w:t xml:space="preserve">企业名 </w:t>
      </w:r>
      <w:r>
        <w:rPr>
          <w:rFonts w:hint="eastAsia"/>
          <w:highlight w:val="none"/>
        </w:rPr>
        <w:t>认证营业执照上传，后台审核进行认证）  学生（</w:t>
      </w:r>
      <w:r>
        <w:rPr>
          <w:rFonts w:hint="eastAsia"/>
          <w:highlight w:val="none"/>
          <w:lang w:val="en-US" w:eastAsia="zh-CN"/>
        </w:rPr>
        <w:t>手机号注册、</w:t>
      </w:r>
      <w:r>
        <w:rPr>
          <w:rFonts w:hint="eastAsia"/>
          <w:highlight w:val="none"/>
        </w:rPr>
        <w:t>微信，qq直接登录）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登录：账号或者第三方（微信+qq）</w:t>
      </w:r>
    </w:p>
    <w:p>
      <w:pPr>
        <w:ind w:firstLine="420"/>
      </w:pP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1、主页：搜索、企业招聘信息列表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  <w:lang w:val="en-US" w:eastAsia="zh-CN"/>
        </w:rPr>
        <w:t>公告栏（管理员推送消息）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2、</w:t>
      </w:r>
      <w:r>
        <w:rPr>
          <w:rFonts w:hint="eastAsia"/>
          <w:highlight w:val="none"/>
          <w:lang w:val="en-US" w:eastAsia="zh-CN"/>
        </w:rPr>
        <w:t>用户</w:t>
      </w:r>
      <w:r>
        <w:rPr>
          <w:rFonts w:hint="eastAsia"/>
          <w:highlight w:val="none"/>
        </w:rPr>
        <w:t>中心</w:t>
      </w:r>
    </w:p>
    <w:p>
      <w:pPr>
        <w:ind w:firstLine="420"/>
        <w:rPr>
          <w:b/>
          <w:bCs/>
          <w:sz w:val="32"/>
          <w:szCs w:val="32"/>
        </w:rPr>
      </w:pPr>
    </w:p>
    <w:p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</w:t>
      </w:r>
      <w:r>
        <w:rPr>
          <w:rFonts w:hint="eastAsia"/>
          <w:b/>
          <w:bCs/>
          <w:sz w:val="32"/>
          <w:szCs w:val="32"/>
          <w:lang w:val="en-US" w:eastAsia="zh-CN"/>
        </w:rPr>
        <w:t>用户</w:t>
      </w:r>
      <w:r>
        <w:rPr>
          <w:rFonts w:hint="eastAsia"/>
          <w:b/>
          <w:bCs/>
          <w:sz w:val="32"/>
          <w:szCs w:val="32"/>
        </w:rPr>
        <w:t>中心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企业</w:t>
      </w:r>
      <w:r>
        <w:rPr>
          <w:rFonts w:hint="eastAsia"/>
          <w:b/>
          <w:bCs/>
          <w:lang w:val="en-US" w:eastAsia="zh-CN"/>
        </w:rPr>
        <w:t>中心</w:t>
      </w:r>
      <w:r>
        <w:rPr>
          <w:rFonts w:hint="eastAsia"/>
          <w:b/>
          <w:bCs/>
        </w:rPr>
        <w:t>：</w:t>
      </w:r>
    </w:p>
    <w:p>
      <w:pPr>
        <w:numPr>
          <w:ilvl w:val="0"/>
          <w:numId w:val="1"/>
        </w:numPr>
        <w:ind w:firstLine="420"/>
      </w:pPr>
      <w:r>
        <w:rPr>
          <w:rFonts w:hint="eastAsia"/>
          <w:lang w:val="en-US" w:eastAsia="zh-CN"/>
        </w:rPr>
        <w:t>上传营业执照认证</w:t>
      </w:r>
    </w:p>
    <w:p>
      <w:pPr>
        <w:numPr>
          <w:ilvl w:val="0"/>
          <w:numId w:val="1"/>
        </w:numPr>
        <w:ind w:firstLine="42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企业信息（</w:t>
      </w:r>
      <w:r>
        <w:rPr>
          <w:rFonts w:hint="eastAsia"/>
          <w:lang w:val="en-US" w:eastAsia="zh-CN"/>
        </w:rPr>
        <w:t>账号、</w:t>
      </w:r>
      <w:r>
        <w:rPr>
          <w:rFonts w:hint="eastAsia"/>
        </w:rPr>
        <w:t>企业名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电话、联系人、职位、邮箱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权限等级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（等级标志，点击显示权限内容：可发布信息条数...... )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招聘信息管理：</w:t>
      </w:r>
    </w:p>
    <w:p>
      <w:r>
        <w:rPr>
          <w:rFonts w:hint="eastAsia"/>
        </w:rPr>
        <w:t xml:space="preserve">        信息列表（按日期倒序）</w:t>
      </w:r>
    </w:p>
    <w:p>
      <w:pPr>
        <w:rPr>
          <w:ins w:id="0" w:author="admin" w:date="2017-02-08T18:08:00Z"/>
        </w:rPr>
      </w:pPr>
      <w:r>
        <w:rPr>
          <w:rFonts w:hint="eastAsia"/>
        </w:rPr>
        <w:t xml:space="preserve">        发布：1、企业名   2、联系人  3、电话 4、</w:t>
      </w:r>
      <w:r>
        <w:rPr>
          <w:rFonts w:hint="eastAsia"/>
          <w:lang w:val="en-US" w:eastAsia="zh-CN"/>
        </w:rPr>
        <w:t>截止时间  5、</w:t>
      </w:r>
      <w:r>
        <w:rPr>
          <w:rFonts w:hint="eastAsia"/>
        </w:rPr>
        <w:t xml:space="preserve">招聘信息编辑（富文本编辑器） </w:t>
      </w:r>
      <w:r>
        <w:rPr>
          <w:rFonts w:hint="eastAsia"/>
          <w:lang w:val="en-US" w:eastAsia="zh-CN"/>
        </w:rPr>
        <w:t>/发布内容用户可评论</w:t>
      </w:r>
    </w:p>
    <w:p>
      <w:pPr>
        <w:rPr>
          <w:rFonts w:hint="eastAsia"/>
        </w:rPr>
      </w:pPr>
      <w:r>
        <w:rPr>
          <w:rFonts w:hint="eastAsia"/>
        </w:rPr>
        <w:t>Web网址链接生成（分享）</w:t>
      </w:r>
    </w:p>
    <w:p>
      <w:r>
        <w:rPr>
          <w:rFonts w:hint="eastAsia"/>
        </w:rPr>
        <w:t xml:space="preserve">        查看（单条点击进入可查看可视化系统信息）、停止、删除、修改</w:t>
      </w:r>
    </w:p>
    <w:p>
      <w:r>
        <w:rPr>
          <w:rFonts w:hint="eastAsia"/>
        </w:rPr>
        <w:t xml:space="preserve">    6、</w:t>
      </w:r>
      <w:r>
        <w:rPr>
          <w:rFonts w:hint="eastAsia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第二期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可视化系统: 1、已发布单条信息列表（接收</w:t>
      </w:r>
      <w:r>
        <w:rPr>
          <w:rFonts w:hint="eastAsia"/>
          <w:lang w:val="en-US" w:eastAsia="zh-CN"/>
        </w:rPr>
        <w:t>者针对分享者/针对所有注册过的浏览者的</w:t>
      </w:r>
      <w:r>
        <w:rPr>
          <w:rFonts w:hint="eastAsia"/>
        </w:rPr>
        <w:t>学历层次、专业、</w:t>
      </w:r>
      <w:ins w:id="1" w:author="admin" w:date="2017-02-08T18:14:00Z">
        <w:r>
          <w:rPr>
            <w:rFonts w:hint="eastAsia"/>
          </w:rPr>
          <w:t>院校名称、入学时间、</w:t>
        </w:r>
      </w:ins>
      <w:r>
        <w:rPr>
          <w:rFonts w:hint="eastAsia"/>
        </w:rPr>
        <w:t>、总体人数、地区分布、学校分布）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年度（选择年份、接收信息学历层次、专业、总体人数、地区分布、学校分布）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学生：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个人资料（</w:t>
      </w:r>
      <w:r>
        <w:rPr>
          <w:rFonts w:hint="eastAsia"/>
          <w:lang w:val="en-US" w:eastAsia="zh-CN"/>
        </w:rPr>
        <w:t>账号、</w:t>
      </w:r>
      <w:r>
        <w:rPr>
          <w:rFonts w:hint="eastAsia"/>
        </w:rPr>
        <w:t>姓名、</w:t>
      </w:r>
      <w:r>
        <w:rPr>
          <w:rFonts w:hint="eastAsia"/>
          <w:lang w:val="en-US" w:eastAsia="zh-CN"/>
        </w:rPr>
        <w:t>性别、</w:t>
      </w:r>
      <w:r>
        <w:rPr>
          <w:rFonts w:hint="eastAsia"/>
        </w:rPr>
        <w:t>学校、专业、学历</w:t>
      </w:r>
      <w:ins w:id="2" w:author="admin" w:date="2017-02-08T18:15:00Z">
        <w:r>
          <w:rPr>
            <w:rFonts w:hint="eastAsia"/>
          </w:rPr>
          <w:t>、入学时间、手机号可以学生</w:t>
        </w:r>
      </w:ins>
      <w:ins w:id="3" w:author="admin" w:date="2017-02-08T18:16:00Z">
        <w:r>
          <w:rPr>
            <w:rFonts w:hint="eastAsia"/>
          </w:rPr>
          <w:t>注册绑定，管理员超级用户可以看</w:t>
        </w:r>
      </w:ins>
      <w:r>
        <w:rPr>
          <w:rFonts w:hint="eastAsia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我的收藏：收藏意向招聘列表（完善个人信息）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查看（登陆完善个人资料才能查看完整招聘信息，否则不能看企业邮箱和联系方式）、   分享、收藏都要完善个人信息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投简历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bCs/>
          <w:sz w:val="32"/>
          <w:szCs w:val="32"/>
        </w:rPr>
      </w:pPr>
    </w:p>
    <w:p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三、管理员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1、用户管理：查看、</w:t>
      </w:r>
      <w:r>
        <w:rPr>
          <w:rFonts w:hint="eastAsia"/>
          <w:highlight w:val="none"/>
          <w:lang w:val="en-US" w:eastAsia="zh-CN"/>
        </w:rPr>
        <w:t>对企业</w:t>
      </w:r>
      <w:r>
        <w:rPr>
          <w:rFonts w:hint="eastAsia"/>
          <w:highlight w:val="none"/>
        </w:rPr>
        <w:t>设置权限</w:t>
      </w:r>
    </w:p>
    <w:p>
      <w:pPr>
        <w:ind w:firstLine="42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、查看可视化系统按年份、地区、专业、接收学历层次、学校、总人数分布与统计</w:t>
      </w:r>
      <w:r>
        <w:rPr>
          <w:rFonts w:hint="eastAsia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第二期</w:t>
      </w:r>
      <w:r>
        <w:rPr>
          <w:rFonts w:hint="eastAsia"/>
          <w:lang w:eastAsia="zh-CN"/>
        </w:rPr>
        <w:t>）</w:t>
      </w:r>
    </w:p>
    <w:p>
      <w:pPr>
        <w:ind w:firstLine="420"/>
      </w:pPr>
    </w:p>
    <w:p>
      <w:r>
        <w:rPr>
          <w:rFonts w:hint="eastAsia"/>
        </w:rPr>
        <w:t xml:space="preserve"> </w:t>
      </w:r>
    </w:p>
    <w:p>
      <w:r>
        <w:rPr>
          <w:rFonts w:hint="eastAsia"/>
          <w:b/>
          <w:bCs/>
          <w:sz w:val="32"/>
          <w:szCs w:val="32"/>
        </w:rPr>
        <w:t>四、大功能模块：</w:t>
      </w:r>
    </w:p>
    <w:p>
      <w:pPr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第三方登录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微信\QQ</w:t>
      </w:r>
      <w:r>
        <w:rPr>
          <w:rFonts w:hint="eastAsia"/>
          <w:highlight w:val="none"/>
          <w:lang w:eastAsia="zh-CN"/>
        </w:rPr>
        <w:t>）</w:t>
      </w:r>
    </w:p>
    <w:p>
      <w:pPr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自动检索招聘信息发送：企业发布招聘信息按照专业、学历等自动检索到相关学生提醒到微信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第二期</w:t>
      </w:r>
      <w:r>
        <w:rPr>
          <w:rFonts w:hint="eastAsia"/>
          <w:highlight w:val="none"/>
          <w:lang w:eastAsia="zh-CN"/>
        </w:rPr>
        <w:t>）</w:t>
      </w:r>
    </w:p>
    <w:p>
      <w:pPr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可视化系统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第二期</w:t>
      </w:r>
      <w:r>
        <w:rPr>
          <w:rFonts w:hint="eastAsia"/>
          <w:highlight w:val="none"/>
          <w:lang w:val="en-US" w:eastAsia="zh-CN"/>
        </w:rPr>
        <w:t>针对专业进行筛选做统计图，类似百度统计</w:t>
      </w:r>
      <w:r>
        <w:rPr>
          <w:rFonts w:hint="eastAsia"/>
          <w:highlight w:val="none"/>
          <w:lang w:eastAsia="zh-CN"/>
        </w:rPr>
        <w:t>）</w:t>
      </w:r>
    </w:p>
    <w:p>
      <w:pPr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red"/>
          <w:lang w:val="en-US" w:eastAsia="zh-CN"/>
        </w:rPr>
        <w:t>第二期</w:t>
      </w:r>
      <w:r>
        <w:rPr>
          <w:rFonts w:hint="eastAsia"/>
          <w:highlight w:val="none"/>
          <w:lang w:val="en-US" w:eastAsia="zh-CN"/>
        </w:rPr>
        <w:t>和蝌蚪对接</w:t>
      </w:r>
      <w:r>
        <w:rPr>
          <w:rFonts w:hint="eastAsia"/>
          <w:highlight w:val="none"/>
        </w:rPr>
        <w:t>讨论区（</w:t>
      </w:r>
      <w:r>
        <w:rPr>
          <w:rFonts w:hint="eastAsia"/>
          <w:highlight w:val="none"/>
          <w:lang w:val="en-US" w:eastAsia="zh-CN"/>
        </w:rPr>
        <w:t>双向沟通</w:t>
      </w:r>
      <w:r>
        <w:rPr>
          <w:rFonts w:hint="eastAsia"/>
          <w:highlight w:val="none"/>
        </w:rPr>
        <w:t>）</w:t>
      </w:r>
    </w:p>
    <w:p>
      <w:pPr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  <w:lang w:val="en-US" w:eastAsia="zh-CN"/>
        </w:rPr>
        <w:t>提醒功能，提醒到微信（</w:t>
      </w:r>
      <w:r>
        <w:rPr>
          <w:rFonts w:hint="eastAsia"/>
          <w:highlight w:val="red"/>
          <w:lang w:val="en-US" w:eastAsia="zh-CN"/>
        </w:rPr>
        <w:t>第二期</w:t>
      </w:r>
      <w:r>
        <w:rPr>
          <w:rFonts w:hint="eastAsia"/>
          <w:highlight w:val="none"/>
          <w:lang w:val="en-US" w:eastAsia="zh-CN"/>
        </w:rPr>
        <w:t>）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  小程序</w:t>
      </w:r>
    </w:p>
    <w:p>
      <w:pPr>
        <w:ind w:firstLine="42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</w:t>
      </w:r>
      <w:r>
        <w:rPr>
          <w:rFonts w:hint="eastAsia"/>
          <w:b/>
          <w:bCs/>
          <w:sz w:val="30"/>
          <w:szCs w:val="30"/>
          <w:lang w:val="en-US" w:eastAsia="zh-CN"/>
        </w:rPr>
        <w:t>客户端</w:t>
      </w:r>
      <w:r>
        <w:rPr>
          <w:rFonts w:hint="eastAsia"/>
          <w:b/>
          <w:bCs/>
          <w:sz w:val="30"/>
          <w:szCs w:val="30"/>
        </w:rPr>
        <w:t>页面</w:t>
      </w:r>
    </w:p>
    <w:p>
      <w:pPr>
        <w:ind w:firstLine="420"/>
        <w:rPr>
          <w:b/>
          <w:bCs/>
          <w:sz w:val="32"/>
          <w:szCs w:val="32"/>
        </w:rPr>
      </w:pPr>
    </w:p>
    <w:p>
      <w:pPr>
        <w:ind w:firstLine="420"/>
      </w:pPr>
      <w:r>
        <w:rPr>
          <w:rFonts w:hint="eastAsia"/>
        </w:rPr>
        <w:t>注册：企业（</w:t>
      </w:r>
      <w:r>
        <w:rPr>
          <w:rFonts w:hint="eastAsia"/>
          <w:lang w:val="en-US" w:eastAsia="zh-CN"/>
        </w:rPr>
        <w:t xml:space="preserve">企业名 </w:t>
      </w:r>
      <w:r>
        <w:rPr>
          <w:rFonts w:hint="eastAsia"/>
          <w:highlight w:val="yellow"/>
        </w:rPr>
        <w:t>认证营业执照上传，后台审核进行认证</w:t>
      </w:r>
      <w:r>
        <w:rPr>
          <w:rFonts w:hint="eastAsia"/>
        </w:rPr>
        <w:t>）  学生（</w:t>
      </w:r>
      <w:r>
        <w:rPr>
          <w:rFonts w:hint="eastAsia"/>
          <w:lang w:val="en-US" w:eastAsia="zh-CN"/>
        </w:rPr>
        <w:t>手机号注册、</w:t>
      </w:r>
      <w:r>
        <w:rPr>
          <w:rFonts w:hint="eastAsia"/>
          <w:highlight w:val="yellow"/>
        </w:rPr>
        <w:t>微信，qq直接登录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登录：账号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手机号不用验证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或者第三方（微信</w:t>
      </w:r>
      <w:r>
        <w:rPr>
          <w:rFonts w:hint="eastAsia"/>
          <w:lang w:eastAsia="zh-CN"/>
        </w:rPr>
        <w:t>）</w:t>
      </w:r>
    </w:p>
    <w:p>
      <w:pPr>
        <w:ind w:firstLine="420"/>
      </w:pP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1、主页：</w:t>
      </w:r>
      <w:r>
        <w:rPr>
          <w:rFonts w:hint="eastAsia"/>
          <w:highlight w:val="none"/>
          <w:lang w:val="en-US" w:eastAsia="zh-CN"/>
        </w:rPr>
        <w:t>搜索、</w:t>
      </w:r>
      <w:r>
        <w:rPr>
          <w:rFonts w:hint="eastAsia"/>
          <w:highlight w:val="none"/>
        </w:rPr>
        <w:t>企业招聘信息列表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  <w:lang w:val="en-US" w:eastAsia="zh-CN"/>
        </w:rPr>
        <w:t>公告栏（重要消息推送）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2、</w:t>
      </w:r>
      <w:r>
        <w:rPr>
          <w:rFonts w:hint="eastAsia"/>
          <w:highlight w:val="none"/>
          <w:lang w:val="en-US" w:eastAsia="zh-CN"/>
        </w:rPr>
        <w:t>用户</w:t>
      </w:r>
      <w:r>
        <w:rPr>
          <w:rFonts w:hint="eastAsia"/>
          <w:highlight w:val="none"/>
        </w:rPr>
        <w:t>中心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企业</w:t>
      </w:r>
      <w:r>
        <w:rPr>
          <w:rFonts w:hint="eastAsia"/>
          <w:b/>
          <w:bCs/>
          <w:lang w:val="en-US" w:eastAsia="zh-CN"/>
        </w:rPr>
        <w:t>中心</w:t>
      </w:r>
      <w:r>
        <w:rPr>
          <w:rFonts w:hint="eastAsia"/>
          <w:b/>
          <w:bCs/>
        </w:rPr>
        <w:t>：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账号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企业信息（企业名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电话、联系人、职位、邮箱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权限等级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（等级标志，点击显示权限内容：可发布信息条数...... )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招聘信息管理：</w:t>
      </w:r>
    </w:p>
    <w:p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查看已发布</w:t>
      </w:r>
      <w:r>
        <w:rPr>
          <w:rFonts w:hint="eastAsia"/>
        </w:rPr>
        <w:t>信息列表（按日期倒序）</w:t>
      </w:r>
    </w:p>
    <w:p>
      <w:r>
        <w:rPr>
          <w:rFonts w:hint="eastAsia"/>
        </w:rPr>
        <w:t xml:space="preserve">       停止、删除、修改</w:t>
      </w:r>
    </w:p>
    <w:p>
      <w:r>
        <w:rPr>
          <w:rFonts w:hint="eastAsia"/>
        </w:rPr>
        <w:t xml:space="preserve"> 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学生：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个人资料（</w:t>
      </w:r>
      <w:r>
        <w:rPr>
          <w:rFonts w:hint="eastAsia"/>
          <w:lang w:val="en-US" w:eastAsia="zh-CN"/>
        </w:rPr>
        <w:t>账号、</w:t>
      </w:r>
      <w:r>
        <w:rPr>
          <w:rFonts w:hint="eastAsia"/>
        </w:rPr>
        <w:t>姓名、学校、专业、</w:t>
      </w:r>
      <w:r>
        <w:rPr>
          <w:rFonts w:hint="eastAsia"/>
          <w:lang w:val="en-US" w:eastAsia="zh-CN"/>
        </w:rPr>
        <w:t>院系、</w:t>
      </w:r>
      <w:r>
        <w:rPr>
          <w:rFonts w:hint="eastAsia"/>
        </w:rPr>
        <w:t>学历</w:t>
      </w:r>
      <w:ins w:id="4" w:author="admin" w:date="2017-02-08T18:15:00Z">
        <w:r>
          <w:rPr>
            <w:rFonts w:hint="eastAsia"/>
          </w:rPr>
          <w:t>、入学时间、手机号可以学生</w:t>
        </w:r>
      </w:ins>
      <w:ins w:id="5" w:author="admin" w:date="2017-02-08T18:16:00Z">
        <w:r>
          <w:rPr>
            <w:rFonts w:hint="eastAsia"/>
          </w:rPr>
          <w:t>注册绑定，我们管理员超级用户可以看</w:t>
        </w:r>
      </w:ins>
      <w:r>
        <w:rPr>
          <w:rFonts w:hint="eastAsia"/>
        </w:rPr>
        <w:t>）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查看（登陆完善个人资料才能查看完整招聘信息，否则不能看企业邮箱和联系方式）、分享、收藏都要完善个人信息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bCs/>
          <w:sz w:val="32"/>
          <w:szCs w:val="32"/>
        </w:rPr>
      </w:pPr>
    </w:p>
    <w:p>
      <w:pPr>
        <w:ind w:firstLine="420"/>
        <w:rPr>
          <w:rFonts w:hint="eastAsia"/>
          <w:b/>
          <w:bCs/>
          <w:sz w:val="32"/>
          <w:szCs w:val="32"/>
        </w:rPr>
      </w:pPr>
    </w:p>
    <w:p>
      <w:pPr>
        <w:ind w:firstLine="420"/>
        <w:rPr>
          <w:highlight w:val="none"/>
        </w:rPr>
      </w:pPr>
      <w:r>
        <w:rPr>
          <w:rFonts w:hint="eastAsia"/>
          <w:b/>
          <w:bCs/>
          <w:sz w:val="32"/>
          <w:szCs w:val="32"/>
        </w:rPr>
        <w:t>三、管理</w:t>
      </w:r>
      <w:r>
        <w:rPr>
          <w:rFonts w:hint="eastAsia"/>
          <w:b/>
          <w:bCs/>
          <w:sz w:val="32"/>
          <w:szCs w:val="32"/>
          <w:lang w:val="en-US" w:eastAsia="zh-CN"/>
        </w:rPr>
        <w:t>员和用户数据调用网站接口</w:t>
      </w:r>
    </w:p>
    <w:p>
      <w:pPr>
        <w:ind w:firstLine="420"/>
      </w:pPr>
    </w:p>
    <w:p>
      <w:pPr>
        <w:ind w:firstLine="420"/>
        <w:rPr>
          <w:ins w:id="6" w:author="admin" w:date="2017-02-08T21:44:00Z"/>
          <w:rFonts w:hint="eastAsia"/>
          <w:lang w:val="en-US" w:eastAsia="zh-CN"/>
        </w:rPr>
      </w:pPr>
    </w:p>
    <w:p>
      <w:pPr>
        <w:ind w:firstLine="420"/>
        <w:rPr>
          <w:ins w:id="7" w:author="admin" w:date="2017-02-08T21:44:00Z"/>
          <w:rFonts w:hint="eastAsia"/>
        </w:rPr>
      </w:pPr>
    </w:p>
    <w:p>
      <w:pPr>
        <w:ind w:firstLine="420"/>
        <w:rPr>
          <w:ins w:id="8" w:author="admin" w:date="2017-02-08T21:44:00Z"/>
          <w:rFonts w:hint="eastAsia"/>
        </w:rPr>
      </w:pPr>
    </w:p>
    <w:p>
      <w:pPr>
        <w:ind w:firstLine="420"/>
        <w:rPr>
          <w:ins w:id="9" w:author="admin" w:date="2017-02-08T21:44:00Z"/>
          <w:rFonts w:hint="eastAsia"/>
        </w:rPr>
      </w:pPr>
    </w:p>
    <w:p>
      <w:pPr>
        <w:ind w:firstLine="420"/>
        <w:rPr>
          <w:ins w:id="10" w:author="admin" w:date="2017-02-08T21:44:00Z"/>
          <w:rFonts w:hint="eastAsia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BD41"/>
    <w:multiLevelType w:val="singleLevel"/>
    <w:tmpl w:val="5899BD4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99DA53"/>
    <w:multiLevelType w:val="singleLevel"/>
    <w:tmpl w:val="5899DA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86B"/>
    <w:rsid w:val="000F559A"/>
    <w:rsid w:val="001909DB"/>
    <w:rsid w:val="00233BFA"/>
    <w:rsid w:val="00315A05"/>
    <w:rsid w:val="00475A46"/>
    <w:rsid w:val="00493E55"/>
    <w:rsid w:val="004F2E13"/>
    <w:rsid w:val="00601AB5"/>
    <w:rsid w:val="007124F7"/>
    <w:rsid w:val="007373F1"/>
    <w:rsid w:val="009032EA"/>
    <w:rsid w:val="0097186B"/>
    <w:rsid w:val="00A679F1"/>
    <w:rsid w:val="00AA6F51"/>
    <w:rsid w:val="00AE5AE0"/>
    <w:rsid w:val="00ED70D8"/>
    <w:rsid w:val="00F11AAC"/>
    <w:rsid w:val="00FC3363"/>
    <w:rsid w:val="15AF0148"/>
    <w:rsid w:val="175506B6"/>
    <w:rsid w:val="1F955290"/>
    <w:rsid w:val="208C1CCC"/>
    <w:rsid w:val="234C61D0"/>
    <w:rsid w:val="246F0D79"/>
    <w:rsid w:val="33A40A94"/>
    <w:rsid w:val="396C2482"/>
    <w:rsid w:val="487A278D"/>
    <w:rsid w:val="50891931"/>
    <w:rsid w:val="55A23465"/>
    <w:rsid w:val="627E2BB8"/>
    <w:rsid w:val="7030682F"/>
    <w:rsid w:val="71010955"/>
    <w:rsid w:val="7A932D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</Words>
  <Characters>1078</Characters>
  <Lines>8</Lines>
  <Paragraphs>2</Paragraphs>
  <ScaleCrop>false</ScaleCrop>
  <LinksUpToDate>false</LinksUpToDate>
  <CharactersWithSpaces>1264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xvbin</dc:creator>
  <cp:lastModifiedBy>xvbin</cp:lastModifiedBy>
  <dcterms:modified xsi:type="dcterms:W3CDTF">2017-02-10T14:24:09Z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